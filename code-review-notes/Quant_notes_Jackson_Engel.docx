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6FABD" w14:textId="77777777" w:rsidR="008B345C" w:rsidRDefault="00EF75B0" w:rsidP="00EF75B0">
      <w:pPr>
        <w:pStyle w:val="Heading1"/>
      </w:pPr>
      <w:r>
        <w:t>Quant notes</w:t>
      </w:r>
      <w:r w:rsidR="00AD1629">
        <w:t xml:space="preserve"> (PRJ</w:t>
      </w:r>
      <w:r w:rsidR="00F141D3">
        <w:t>; unmodified version from SM, March 17, 2015</w:t>
      </w:r>
      <w:r w:rsidR="00AD1629">
        <w:t>)</w:t>
      </w:r>
      <w:r>
        <w:t>:</w:t>
      </w:r>
    </w:p>
    <w:p w14:paraId="38AE2A55" w14:textId="77777777" w:rsidR="00EF75B0" w:rsidRDefault="00EF75B0" w:rsidP="00EF75B0">
      <w:pPr>
        <w:pStyle w:val="ListParagraph"/>
        <w:numPr>
          <w:ilvl w:val="0"/>
          <w:numId w:val="1"/>
        </w:numPr>
        <w:rPr>
          <w:ins w:id="0" w:author="Frank Engel" w:date="2015-03-18T10:15:00Z"/>
        </w:rPr>
      </w:pPr>
      <w:r>
        <w:t>Files are all hardcoded into “</w:t>
      </w:r>
      <w:proofErr w:type="spellStart"/>
      <w:r>
        <w:t>simulate_uncertainty.m</w:t>
      </w:r>
      <w:proofErr w:type="spellEnd"/>
      <w:r>
        <w:t>” in a switch structure.  User edits the code to choose the file number to process.  This should be changed to a user input GUI to select a directory and multiple files for batch processing.  It looks like they may have run as many as 34 different measurements.</w:t>
      </w:r>
    </w:p>
    <w:p w14:paraId="5CE883D7" w14:textId="77777777" w:rsidR="00FB5BC9" w:rsidRDefault="00FB5BC9" w:rsidP="00EF75B0">
      <w:pPr>
        <w:pStyle w:val="ListParagraph"/>
        <w:numPr>
          <w:ilvl w:val="0"/>
          <w:numId w:val="1"/>
        </w:numPr>
        <w:rPr>
          <w:ins w:id="1" w:author="Frank Engel" w:date="2015-03-20T13:10:00Z"/>
        </w:rPr>
      </w:pPr>
      <w:ins w:id="2" w:author="Frank Engel" w:date="2015-03-18T10:15:00Z">
        <w:r>
          <w:t>Looks like mmt2mat has been modified to work for one specific file case. Rather, the modification should be made robust to handle all possible cases (line 73).</w:t>
        </w:r>
      </w:ins>
    </w:p>
    <w:p w14:paraId="0C9ADA85" w14:textId="77777777" w:rsidR="00EF75B0" w:rsidRDefault="00EF75B0" w:rsidP="00EF75B0">
      <w:pPr>
        <w:pStyle w:val="ListParagraph"/>
        <w:numPr>
          <w:ilvl w:val="0"/>
          <w:numId w:val="1"/>
        </w:numPr>
      </w:pPr>
      <w:r>
        <w:t>All checked transects in MMT file are processed unless changed in the code by the user</w:t>
      </w:r>
    </w:p>
    <w:p w14:paraId="2BBDD96A" w14:textId="5F16BDFF" w:rsidR="00EF75B0" w:rsidRDefault="00EF75B0" w:rsidP="00EF75B0">
      <w:pPr>
        <w:pStyle w:val="ListParagraph"/>
        <w:numPr>
          <w:ilvl w:val="0"/>
          <w:numId w:val="1"/>
        </w:numPr>
      </w:pPr>
      <w:r>
        <w:t xml:space="preserve">Numerous loops and 215 lines of code to determine WP, WM, WS, and WO from the data structure created by Dave’s MMT2mat.  Seems unnecessarily complicated.  </w:t>
      </w:r>
      <w:ins w:id="3" w:author="Frank Engel" w:date="2015-03-18T10:18:00Z">
        <w:r w:rsidR="00FB5BC9">
          <w:t>Also using try/catch loops is not the smartest way to get this done. Lots of overhead there.</w:t>
        </w:r>
      </w:ins>
    </w:p>
    <w:p w14:paraId="2D4A7AB8" w14:textId="77777777" w:rsidR="00EF75B0" w:rsidRDefault="00EF75B0" w:rsidP="00EF75B0">
      <w:pPr>
        <w:pStyle w:val="ListParagraph"/>
        <w:numPr>
          <w:ilvl w:val="0"/>
          <w:numId w:val="1"/>
        </w:numPr>
      </w:pPr>
      <w:proofErr w:type="spellStart"/>
      <w:r>
        <w:t>Extrap</w:t>
      </w:r>
      <w:proofErr w:type="spellEnd"/>
      <w:r>
        <w:t xml:space="preserve"> results are loaded “Manually”, but </w:t>
      </w:r>
      <w:r w:rsidR="002707E6">
        <w:t xml:space="preserve">there is a hardcoded value of deviation from power-power 1/6 for one file (not sure why).  </w:t>
      </w:r>
    </w:p>
    <w:p w14:paraId="1D52BC10" w14:textId="77777777" w:rsidR="002707E6" w:rsidRDefault="002707E6" w:rsidP="00EF75B0">
      <w:pPr>
        <w:pStyle w:val="ListParagraph"/>
        <w:numPr>
          <w:ilvl w:val="0"/>
          <w:numId w:val="1"/>
        </w:numPr>
      </w:pPr>
      <w:r>
        <w:t>Possible parameters tested for their effect on uncertainty include:</w:t>
      </w:r>
    </w:p>
    <w:p w14:paraId="0A0575C7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All</w:t>
      </w:r>
    </w:p>
    <w:p w14:paraId="0E83FD1B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Bottom depth</w:t>
      </w:r>
    </w:p>
    <w:p w14:paraId="7891B5EB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Water velocity</w:t>
      </w:r>
    </w:p>
    <w:p w14:paraId="08FCF2A8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Bottom velocity (boat velocity</w:t>
      </w:r>
      <w:proofErr w:type="gramStart"/>
      <w:r>
        <w:t>?,</w:t>
      </w:r>
      <w:proofErr w:type="gramEnd"/>
      <w:r>
        <w:t xml:space="preserve"> moving bed?)</w:t>
      </w:r>
    </w:p>
    <w:p w14:paraId="6AF5DB4A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Temp</w:t>
      </w:r>
    </w:p>
    <w:p w14:paraId="74EA91ED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Salinity</w:t>
      </w:r>
    </w:p>
    <w:p w14:paraId="65ED2E73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Draft</w:t>
      </w:r>
    </w:p>
    <w:p w14:paraId="571BEDA2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Heading</w:t>
      </w:r>
    </w:p>
    <w:p w14:paraId="6578435B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 xml:space="preserve">Mag </w:t>
      </w:r>
      <w:proofErr w:type="spellStart"/>
      <w:r>
        <w:t>var</w:t>
      </w:r>
      <w:proofErr w:type="spellEnd"/>
    </w:p>
    <w:p w14:paraId="51BCDC4A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Edge distance (left)</w:t>
      </w:r>
    </w:p>
    <w:p w14:paraId="555BE1BE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Edge distance (right)</w:t>
      </w:r>
    </w:p>
    <w:p w14:paraId="40F00E37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Edge velocity (left)</w:t>
      </w:r>
    </w:p>
    <w:p w14:paraId="545E25CD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Edge velocity (right)</w:t>
      </w:r>
    </w:p>
    <w:p w14:paraId="3ADD10CD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Extrapolation methods (top and bottom)</w:t>
      </w:r>
    </w:p>
    <w:p w14:paraId="4DDA4E75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Edge coefficient (left)</w:t>
      </w:r>
    </w:p>
    <w:p w14:paraId="4B00AB01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Edge coefficient (right)</w:t>
      </w:r>
    </w:p>
    <w:p w14:paraId="73AD30A8" w14:textId="77777777" w:rsidR="002707E6" w:rsidRDefault="002707E6" w:rsidP="002707E6">
      <w:pPr>
        <w:pStyle w:val="ListParagraph"/>
        <w:numPr>
          <w:ilvl w:val="1"/>
          <w:numId w:val="1"/>
        </w:numPr>
      </w:pPr>
      <w:r>
        <w:t>Missing ensembles</w:t>
      </w:r>
    </w:p>
    <w:p w14:paraId="5630A16E" w14:textId="77777777" w:rsidR="002707E6" w:rsidRDefault="002707E6" w:rsidP="002707E6">
      <w:pPr>
        <w:ind w:left="1080"/>
        <w:rPr>
          <w:ins w:id="4" w:author="Frank Engel" w:date="2015-03-18T10:20:00Z"/>
        </w:rPr>
      </w:pPr>
      <w:proofErr w:type="gramStart"/>
      <w:r>
        <w:t>Possible others?</w:t>
      </w:r>
      <w:proofErr w:type="gramEnd"/>
      <w:r>
        <w:t xml:space="preserve"> (pitch, roll, GPS quality, ability to hold edge, moving bed bias, missing bins, lost ensembles, boat speed vs</w:t>
      </w:r>
      <w:r w:rsidR="00AE1F1D">
        <w:t>. water speed, TROC of heading)</w:t>
      </w:r>
    </w:p>
    <w:p w14:paraId="0683D940" w14:textId="77777777" w:rsidR="00FB5BC9" w:rsidRDefault="00FB5BC9" w:rsidP="002707E6">
      <w:pPr>
        <w:ind w:left="1080"/>
        <w:rPr>
          <w:ins w:id="5" w:author="Frank Engel" w:date="2015-03-20T13:10:00Z"/>
        </w:rPr>
      </w:pPr>
      <w:ins w:id="6" w:author="Frank Engel" w:date="2015-03-18T10:20:00Z">
        <w:r>
          <w:t>Code syntax can be improved for clarity</w:t>
        </w:r>
      </w:ins>
    </w:p>
    <w:p w14:paraId="0B321829" w14:textId="77777777" w:rsidR="00FB5BC9" w:rsidRDefault="00FB5BC9" w:rsidP="00AE1F1D">
      <w:pPr>
        <w:pStyle w:val="ListParagraph"/>
        <w:numPr>
          <w:ilvl w:val="0"/>
          <w:numId w:val="1"/>
        </w:numPr>
        <w:rPr>
          <w:ins w:id="7" w:author="Frank Engel" w:date="2015-03-18T10:22:00Z"/>
        </w:rPr>
      </w:pPr>
      <w:ins w:id="8" w:author="Frank Engel" w:date="2015-03-18T10:22:00Z">
        <w:r>
          <w:t>Uses 0</w:t>
        </w:r>
        <w:proofErr w:type="gramStart"/>
        <w:r>
          <w:t>,1</w:t>
        </w:r>
        <w:proofErr w:type="gramEnd"/>
        <w:r>
          <w:t xml:space="preserve"> as switches. Should avoid that and use </w:t>
        </w:r>
        <w:proofErr w:type="spellStart"/>
        <w:r>
          <w:t>logicals</w:t>
        </w:r>
        <w:proofErr w:type="spellEnd"/>
        <w:r>
          <w:t xml:space="preserve">. There also is probably a better way to </w:t>
        </w:r>
      </w:ins>
      <w:ins w:id="9" w:author="Frank Engel" w:date="2015-03-18T10:23:00Z">
        <w:r>
          <w:t>structure</w:t>
        </w:r>
      </w:ins>
      <w:ins w:id="10" w:author="Frank Engel" w:date="2015-03-18T10:22:00Z">
        <w:r>
          <w:t xml:space="preserve"> </w:t>
        </w:r>
      </w:ins>
      <w:ins w:id="11" w:author="Frank Engel" w:date="2015-03-18T10:23:00Z">
        <w:r>
          <w:t>the code for runtime</w:t>
        </w:r>
      </w:ins>
    </w:p>
    <w:p w14:paraId="22ADD14E" w14:textId="77777777" w:rsidR="00AE1F1D" w:rsidRDefault="00A22DF9" w:rsidP="00AE1F1D">
      <w:pPr>
        <w:pStyle w:val="ListParagraph"/>
        <w:numPr>
          <w:ilvl w:val="0"/>
          <w:numId w:val="1"/>
        </w:numPr>
      </w:pPr>
      <w:r>
        <w:t>Transect data is plotted (495-501)</w:t>
      </w:r>
      <w:proofErr w:type="gramStart"/>
      <w:r>
        <w:t>,</w:t>
      </w:r>
      <w:proofErr w:type="gramEnd"/>
      <w:r>
        <w:t xml:space="preserve"> this will slow any batch processing down.  </w:t>
      </w:r>
    </w:p>
    <w:p w14:paraId="014356BC" w14:textId="77777777" w:rsidR="00A22DF9" w:rsidRDefault="00A22DF9" w:rsidP="00AE1F1D">
      <w:pPr>
        <w:pStyle w:val="ListParagraph"/>
        <w:numPr>
          <w:ilvl w:val="0"/>
          <w:numId w:val="1"/>
        </w:numPr>
      </w:pPr>
      <w:r>
        <w:lastRenderedPageBreak/>
        <w:t>Can consolidate the if statements for determining starting and ending banks and distances.(523-525)</w:t>
      </w:r>
    </w:p>
    <w:p w14:paraId="0F632305" w14:textId="1BD5A14E" w:rsidR="00A22DF9" w:rsidRDefault="00A22DF9" w:rsidP="00AE1F1D">
      <w:pPr>
        <w:pStyle w:val="ListParagraph"/>
        <w:numPr>
          <w:ilvl w:val="0"/>
          <w:numId w:val="1"/>
        </w:numPr>
      </w:pPr>
      <w:r>
        <w:t xml:space="preserve">Table is displayed with values for </w:t>
      </w:r>
      <w:proofErr w:type="spellStart"/>
      <w:r>
        <w:t>config</w:t>
      </w:r>
      <w:proofErr w:type="spellEnd"/>
      <w:r>
        <w:t xml:space="preserve"> and edges.  This can be removed for bulk processing, but is a good check initially that the file is being read correctly and start and end banks are properly assigned. (538-552</w:t>
      </w:r>
      <w:ins w:id="12" w:author="Frank Engel" w:date="2015-03-20T13:10:00Z">
        <w:r>
          <w:t>)</w:t>
        </w:r>
      </w:ins>
      <w:ins w:id="13" w:author="Frank Engel" w:date="2015-03-18T10:24:00Z">
        <w:r w:rsidR="00FB5BC9">
          <w:t xml:space="preserve">. FLE recommends using ASCII </w:t>
        </w:r>
        <w:proofErr w:type="spellStart"/>
        <w:r w:rsidR="00FB5BC9">
          <w:t>talbes</w:t>
        </w:r>
        <w:proofErr w:type="spellEnd"/>
        <w:r w:rsidR="00FB5BC9">
          <w:t xml:space="preserve"> for the debug text. We can always put the ASCII results into a file, or GUI log window. </w:t>
        </w:r>
      </w:ins>
      <w:del w:id="14" w:author="Frank Engel" w:date="2015-03-20T13:10:00Z">
        <w:r>
          <w:delText>)</w:delText>
        </w:r>
      </w:del>
    </w:p>
    <w:p w14:paraId="69433D8C" w14:textId="77777777" w:rsidR="00A22DF9" w:rsidRDefault="00A22DF9" w:rsidP="00AE1F1D">
      <w:pPr>
        <w:pStyle w:val="ListParagraph"/>
        <w:numPr>
          <w:ilvl w:val="0"/>
          <w:numId w:val="1"/>
        </w:numPr>
      </w:pPr>
      <w:r>
        <w:t xml:space="preserve"> A table is displayed with the values of mean error and </w:t>
      </w:r>
      <w:proofErr w:type="spellStart"/>
      <w:r>
        <w:t>stdev</w:t>
      </w:r>
      <w:proofErr w:type="spellEnd"/>
      <w:r>
        <w:t xml:space="preserve"> of error for each parameter.  The table is user-editable.  This is not appropriate for bulk processing.  (5</w:t>
      </w:r>
      <w:r w:rsidR="00C14E5D">
        <w:t>56</w:t>
      </w:r>
      <w:r>
        <w:t>-</w:t>
      </w:r>
      <w:r w:rsidR="00C14E5D">
        <w:t>616)</w:t>
      </w:r>
    </w:p>
    <w:p w14:paraId="539D1B2F" w14:textId="77777777" w:rsidR="00C14E5D" w:rsidRDefault="00C14E5D" w:rsidP="00AE1F1D">
      <w:pPr>
        <w:pStyle w:val="ListParagraph"/>
        <w:numPr>
          <w:ilvl w:val="0"/>
          <w:numId w:val="1"/>
        </w:numPr>
      </w:pPr>
      <w:r>
        <w:t xml:space="preserve">Quant recommends the following values for mean error and </w:t>
      </w:r>
      <w:proofErr w:type="spellStart"/>
      <w:r>
        <w:t>stdev</w:t>
      </w:r>
      <w:proofErr w:type="spellEnd"/>
      <w:r>
        <w:t xml:space="preserve"> of the error for the following quantities:</w:t>
      </w:r>
    </w:p>
    <w:p w14:paraId="4D28AAD9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Draft: mean 0.0; </w:t>
      </w:r>
      <w:proofErr w:type="spellStart"/>
      <w:r>
        <w:t>stdev</w:t>
      </w:r>
      <w:proofErr w:type="spellEnd"/>
      <w:r>
        <w:t xml:space="preserve"> 0.05 m</w:t>
      </w:r>
    </w:p>
    <w:p w14:paraId="2C2F1954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Left edge: mean 0.0; </w:t>
      </w:r>
      <w:proofErr w:type="spellStart"/>
      <w:r>
        <w:t>stdev</w:t>
      </w:r>
      <w:proofErr w:type="spellEnd"/>
      <w:r>
        <w:t xml:space="preserve"> 10% edge distance</w:t>
      </w:r>
    </w:p>
    <w:p w14:paraId="25EB84D5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Right edge: mean 0.0; </w:t>
      </w:r>
      <w:proofErr w:type="spellStart"/>
      <w:r>
        <w:t>stdev</w:t>
      </w:r>
      <w:proofErr w:type="spellEnd"/>
      <w:r>
        <w:t xml:space="preserve"> 10% edge distance</w:t>
      </w:r>
    </w:p>
    <w:p w14:paraId="5753A6A2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heading: mean 0.0; </w:t>
      </w:r>
      <w:proofErr w:type="spellStart"/>
      <w:r>
        <w:t>stdev</w:t>
      </w:r>
      <w:proofErr w:type="spellEnd"/>
      <w:r>
        <w:t xml:space="preserve"> 2 degrees</w:t>
      </w:r>
    </w:p>
    <w:p w14:paraId="3F2C8B17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Mag </w:t>
      </w:r>
      <w:proofErr w:type="spellStart"/>
      <w:r>
        <w:t>var</w:t>
      </w:r>
      <w:proofErr w:type="spellEnd"/>
      <w:r>
        <w:t xml:space="preserve">: mean 0.0; </w:t>
      </w:r>
      <w:proofErr w:type="spellStart"/>
      <w:r>
        <w:t>stdev</w:t>
      </w:r>
      <w:proofErr w:type="spellEnd"/>
      <w:r>
        <w:t xml:space="preserve"> 2 degrees</w:t>
      </w:r>
    </w:p>
    <w:p w14:paraId="2AE0BCF6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Temp: mean 0.0; </w:t>
      </w:r>
      <w:proofErr w:type="spellStart"/>
      <w:r>
        <w:t>stdev</w:t>
      </w:r>
      <w:proofErr w:type="spellEnd"/>
      <w:r>
        <w:t xml:space="preserve"> 2 degrees</w:t>
      </w:r>
    </w:p>
    <w:p w14:paraId="0ABDE769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Salinity: mean 0.0; </w:t>
      </w:r>
      <w:proofErr w:type="spellStart"/>
      <w:r>
        <w:t>stdev</w:t>
      </w:r>
      <w:proofErr w:type="spellEnd"/>
      <w:r>
        <w:t xml:space="preserve"> 2 </w:t>
      </w:r>
      <w:proofErr w:type="spellStart"/>
      <w:r>
        <w:t>ppt</w:t>
      </w:r>
      <w:proofErr w:type="spellEnd"/>
    </w:p>
    <w:p w14:paraId="326369E8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% </w:t>
      </w:r>
      <w:proofErr w:type="spellStart"/>
      <w:r>
        <w:t>dev</w:t>
      </w:r>
      <w:proofErr w:type="spellEnd"/>
      <w:r>
        <w:t xml:space="preserve"> in top and bottom </w:t>
      </w:r>
      <w:proofErr w:type="spellStart"/>
      <w:r>
        <w:t>extrap</w:t>
      </w:r>
      <w:proofErr w:type="spellEnd"/>
      <w:r>
        <w:t xml:space="preserve"> Q: mean 0.0; </w:t>
      </w:r>
      <w:proofErr w:type="spellStart"/>
      <w:r>
        <w:t>stdev</w:t>
      </w:r>
      <w:proofErr w:type="spellEnd"/>
      <w:r>
        <w:t xml:space="preserve"> from extrap3.m</w:t>
      </w:r>
    </w:p>
    <w:p w14:paraId="2AE2BD0D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Left </w:t>
      </w:r>
      <w:proofErr w:type="spellStart"/>
      <w:r>
        <w:t>coeff</w:t>
      </w:r>
      <w:proofErr w:type="spellEnd"/>
      <w:r>
        <w:t xml:space="preserve"> % error: mean 0.0; </w:t>
      </w:r>
      <w:proofErr w:type="spellStart"/>
      <w:r>
        <w:t>stdev</w:t>
      </w:r>
      <w:proofErr w:type="spellEnd"/>
      <w:r>
        <w:t xml:space="preserve"> 10%</w:t>
      </w:r>
    </w:p>
    <w:p w14:paraId="577B7868" w14:textId="77777777" w:rsidR="00C14E5D" w:rsidRDefault="00C14E5D" w:rsidP="00C14E5D">
      <w:pPr>
        <w:pStyle w:val="ListParagraph"/>
        <w:numPr>
          <w:ilvl w:val="1"/>
          <w:numId w:val="1"/>
        </w:numPr>
      </w:pPr>
      <w:r>
        <w:t xml:space="preserve">Right </w:t>
      </w:r>
      <w:proofErr w:type="spellStart"/>
      <w:r>
        <w:t>coeff</w:t>
      </w:r>
      <w:proofErr w:type="spellEnd"/>
      <w:r>
        <w:t xml:space="preserve"> % error: mean 0.0; </w:t>
      </w:r>
      <w:proofErr w:type="spellStart"/>
      <w:r>
        <w:t>stdev</w:t>
      </w:r>
      <w:proofErr w:type="spellEnd"/>
      <w:r>
        <w:t xml:space="preserve"> 10% (</w:t>
      </w:r>
      <w:r w:rsidRPr="00C14E5D">
        <w:t xml:space="preserve">value of 10% was obtained by </w:t>
      </w:r>
      <w:proofErr w:type="spellStart"/>
      <w:r w:rsidRPr="00C14E5D">
        <w:t>analysing</w:t>
      </w:r>
      <w:proofErr w:type="spellEnd"/>
      <w:r w:rsidRPr="00C14E5D">
        <w:t xml:space="preserve"> results of </w:t>
      </w:r>
      <w:proofErr w:type="spellStart"/>
      <w:r w:rsidRPr="00C14E5D">
        <w:t>Dramais</w:t>
      </w:r>
      <w:proofErr w:type="spellEnd"/>
      <w:r w:rsidRPr="00C14E5D">
        <w:t xml:space="preserve"> 2011 (Engineering degree thesis) and from the excel worksheet "Error Analysis Spreadsheet Modified 2" that I was given with the project documentation</w:t>
      </w:r>
    </w:p>
    <w:p w14:paraId="36C72212" w14:textId="77777777" w:rsidR="00C14E5D" w:rsidRDefault="00C14E5D" w:rsidP="00C14E5D">
      <w:pPr>
        <w:pStyle w:val="ListParagraph"/>
        <w:ind w:left="1440"/>
      </w:pPr>
    </w:p>
    <w:p w14:paraId="1072E2C9" w14:textId="77777777" w:rsidR="00C14E5D" w:rsidRDefault="00C14E5D" w:rsidP="00C14E5D">
      <w:pPr>
        <w:pStyle w:val="ListParagraph"/>
        <w:numPr>
          <w:ilvl w:val="0"/>
          <w:numId w:val="1"/>
        </w:numPr>
      </w:pPr>
      <w:r>
        <w:t>Is 10% edge distance reasonable?  Seems like we could get a measure of this, but it would depend on method used (rangefinder, tape, bridge mark, etc.)</w:t>
      </w:r>
    </w:p>
    <w:p w14:paraId="2272EF1F" w14:textId="77777777" w:rsidR="00C14E5D" w:rsidRDefault="0086457B" w:rsidP="00C14E5D">
      <w:pPr>
        <w:pStyle w:val="ListParagraph"/>
        <w:numPr>
          <w:ilvl w:val="0"/>
          <w:numId w:val="1"/>
        </w:numPr>
      </w:pPr>
      <w:r>
        <w:t xml:space="preserve">Is 2 </w:t>
      </w:r>
      <w:proofErr w:type="spellStart"/>
      <w:r>
        <w:t>ppt</w:t>
      </w:r>
      <w:proofErr w:type="spellEnd"/>
      <w:r>
        <w:t xml:space="preserve"> reasonable for salinity?  Most sites where salinity is an issue are tidal and likely to have quite variable salinity (from 0 to 30 </w:t>
      </w:r>
      <w:proofErr w:type="spellStart"/>
      <w:r>
        <w:t>ppt</w:t>
      </w:r>
      <w:proofErr w:type="spellEnd"/>
      <w:r>
        <w:t xml:space="preserve">) depending on the location of the gage relative to the salt wedge. </w:t>
      </w:r>
    </w:p>
    <w:p w14:paraId="2E4C3149" w14:textId="77777777" w:rsidR="001129F1" w:rsidRDefault="001129F1" w:rsidP="00C14E5D">
      <w:pPr>
        <w:pStyle w:val="ListParagraph"/>
        <w:numPr>
          <w:ilvl w:val="0"/>
          <w:numId w:val="1"/>
        </w:numPr>
      </w:pPr>
      <w:r>
        <w:t>The table displays only on the first transect and not for others even though it is inside the transect loop.</w:t>
      </w:r>
    </w:p>
    <w:p w14:paraId="3C0B79C3" w14:textId="77777777" w:rsidR="001129F1" w:rsidRDefault="001129F1" w:rsidP="00C14E5D">
      <w:pPr>
        <w:pStyle w:val="ListParagraph"/>
        <w:numPr>
          <w:ilvl w:val="0"/>
          <w:numId w:val="1"/>
        </w:numPr>
      </w:pPr>
      <w:r>
        <w:t>If we choose to keep the uncertainty the same for each transect, then 623-659 assignments don’t have to be written for each transect, otherwise they do.</w:t>
      </w:r>
    </w:p>
    <w:p w14:paraId="1F4B092E" w14:textId="77777777" w:rsidR="001129F1" w:rsidRDefault="001129F1" w:rsidP="001129F1">
      <w:pPr>
        <w:pStyle w:val="ListParagraph"/>
        <w:numPr>
          <w:ilvl w:val="0"/>
          <w:numId w:val="1"/>
        </w:numPr>
      </w:pPr>
      <w:r w:rsidRPr="001129F1">
        <w:t xml:space="preserve">The single ping velocity uncertainty from table 5 of the </w:t>
      </w:r>
      <w:proofErr w:type="spellStart"/>
      <w:r w:rsidRPr="001129F1">
        <w:t>Winriver</w:t>
      </w:r>
      <w:proofErr w:type="spellEnd"/>
      <w:r w:rsidRPr="001129F1">
        <w:t xml:space="preserve"> II user guide (Feb 2007) is used</w:t>
      </w:r>
      <w:r w:rsidR="00FA0DD9">
        <w:t xml:space="preserve"> (here is the table from the 2010 WRII UG).  </w:t>
      </w:r>
    </w:p>
    <w:p w14:paraId="1CABED4C" w14:textId="77777777" w:rsidR="00BD4CB9" w:rsidRDefault="00BD4CB9" w:rsidP="00BD4CB9">
      <w:pPr>
        <w:pStyle w:val="ListParagraph"/>
      </w:pPr>
    </w:p>
    <w:p w14:paraId="0ABB504F" w14:textId="77777777" w:rsidR="0086457B" w:rsidRDefault="00FA0DD9" w:rsidP="001129F1">
      <w:pPr>
        <w:ind w:left="720"/>
      </w:pPr>
      <w:r>
        <w:rPr>
          <w:noProof/>
        </w:rPr>
        <w:lastRenderedPageBreak/>
        <w:drawing>
          <wp:inline distT="0" distB="0" distL="0" distR="0" wp14:anchorId="39D8F1F5" wp14:editId="3CC50E26">
            <wp:extent cx="5943600" cy="564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9F1">
        <w:t xml:space="preserve"> </w:t>
      </w:r>
    </w:p>
    <w:p w14:paraId="4F04960E" w14:textId="77777777" w:rsidR="00FA0DD9" w:rsidRDefault="00FA0DD9" w:rsidP="00FA0DD9">
      <w:pPr>
        <w:pStyle w:val="ListParagraph"/>
        <w:numPr>
          <w:ilvl w:val="0"/>
          <w:numId w:val="1"/>
        </w:numPr>
      </w:pPr>
      <w:proofErr w:type="spellStart"/>
      <w:r>
        <w:t>StreamPro</w:t>
      </w:r>
      <w:proofErr w:type="spellEnd"/>
      <w:r>
        <w:t xml:space="preserve"> is taken as 1% +- 2mm</w:t>
      </w:r>
      <w:r w:rsidR="00BD4CB9">
        <w:t xml:space="preserve">, regardless of mode or </w:t>
      </w:r>
      <w:proofErr w:type="spellStart"/>
      <w:r w:rsidR="00BD4CB9">
        <w:t>binsize</w:t>
      </w:r>
      <w:proofErr w:type="spellEnd"/>
      <w:r w:rsidR="00BD4CB9">
        <w:t xml:space="preserve"> used.  This should be changed to be consistent with Rios.</w:t>
      </w:r>
    </w:p>
    <w:p w14:paraId="7DFD6921" w14:textId="77777777" w:rsidR="0021020A" w:rsidRDefault="0021020A" w:rsidP="00FA0DD9">
      <w:pPr>
        <w:pStyle w:val="ListParagraph"/>
        <w:numPr>
          <w:ilvl w:val="0"/>
          <w:numId w:val="1"/>
        </w:numPr>
      </w:pPr>
      <w:r>
        <w:t xml:space="preserve">Note that these velocity error estimates are for recommended cell sizes and for water mode 12 it is computed using 20 </w:t>
      </w:r>
      <w:proofErr w:type="spellStart"/>
      <w:r>
        <w:t>subpings</w:t>
      </w:r>
      <w:proofErr w:type="spellEnd"/>
      <w:r>
        <w:t xml:space="preserve"> (very high) </w:t>
      </w:r>
    </w:p>
    <w:p w14:paraId="7DB71337" w14:textId="77777777" w:rsidR="0021020A" w:rsidRDefault="0021020A" w:rsidP="00FA0DD9">
      <w:pPr>
        <w:pStyle w:val="ListParagraph"/>
        <w:numPr>
          <w:ilvl w:val="0"/>
          <w:numId w:val="1"/>
        </w:numPr>
      </w:pPr>
      <w:r>
        <w:t xml:space="preserve">This code cannot currently handle RR or </w:t>
      </w:r>
      <w:proofErr w:type="spellStart"/>
      <w:r>
        <w:t>Sontek</w:t>
      </w:r>
      <w:proofErr w:type="spellEnd"/>
      <w:r>
        <w:t xml:space="preserve">. </w:t>
      </w:r>
    </w:p>
    <w:p w14:paraId="73692B53" w14:textId="77777777" w:rsidR="0021020A" w:rsidRDefault="0021020A" w:rsidP="00FA0DD9">
      <w:pPr>
        <w:pStyle w:val="ListParagraph"/>
        <w:numPr>
          <w:ilvl w:val="0"/>
          <w:numId w:val="1"/>
        </w:numPr>
      </w:pPr>
      <w:r>
        <w:t xml:space="preserve">The velocity error is divided by the </w:t>
      </w:r>
      <w:proofErr w:type="spellStart"/>
      <w:r>
        <w:t>squareroot</w:t>
      </w:r>
      <w:proofErr w:type="spellEnd"/>
      <w:r>
        <w:t xml:space="preserve"> of the number of pings (and </w:t>
      </w:r>
      <w:proofErr w:type="spellStart"/>
      <w:r>
        <w:t>subpings</w:t>
      </w:r>
      <w:proofErr w:type="spellEnd"/>
      <w:r>
        <w:t xml:space="preserve">) to get the error estimates.  We typically have single ping data, so this should not matter.  </w:t>
      </w:r>
      <w:r w:rsidRPr="006F18D9">
        <w:rPr>
          <w:b/>
        </w:rPr>
        <w:t xml:space="preserve">However, dividing by </w:t>
      </w:r>
      <w:r w:rsidR="006F18D9">
        <w:rPr>
          <w:b/>
        </w:rPr>
        <w:t xml:space="preserve">square root of </w:t>
      </w:r>
      <w:r w:rsidRPr="006F18D9">
        <w:rPr>
          <w:b/>
        </w:rPr>
        <w:t xml:space="preserve">the number of </w:t>
      </w:r>
      <w:proofErr w:type="spellStart"/>
      <w:r w:rsidRPr="006F18D9">
        <w:rPr>
          <w:b/>
        </w:rPr>
        <w:t>subpings</w:t>
      </w:r>
      <w:proofErr w:type="spellEnd"/>
      <w:r w:rsidRPr="006F18D9">
        <w:rPr>
          <w:b/>
        </w:rPr>
        <w:t xml:space="preserve"> seems wrong since the mode 12 velocity </w:t>
      </w:r>
      <w:proofErr w:type="gramStart"/>
      <w:r w:rsidRPr="006F18D9">
        <w:rPr>
          <w:b/>
        </w:rPr>
        <w:t>error</w:t>
      </w:r>
      <w:proofErr w:type="gramEnd"/>
      <w:r w:rsidRPr="006F18D9">
        <w:rPr>
          <w:b/>
        </w:rPr>
        <w:t xml:space="preserve"> was computed using 20 </w:t>
      </w:r>
      <w:proofErr w:type="spellStart"/>
      <w:r w:rsidRPr="006F18D9">
        <w:rPr>
          <w:b/>
        </w:rPr>
        <w:t>subpings</w:t>
      </w:r>
      <w:proofErr w:type="spellEnd"/>
      <w:r>
        <w:t xml:space="preserve">.  </w:t>
      </w:r>
      <w:r w:rsidR="006F18D9">
        <w:t xml:space="preserve">The </w:t>
      </w:r>
      <w:proofErr w:type="spellStart"/>
      <w:r w:rsidR="006F18D9">
        <w:t>streampro</w:t>
      </w:r>
      <w:proofErr w:type="spellEnd"/>
      <w:r w:rsidR="006F18D9">
        <w:t xml:space="preserve"> error is not divided by the number of pings or </w:t>
      </w:r>
      <w:proofErr w:type="spellStart"/>
      <w:r w:rsidR="006F18D9">
        <w:t>subpings</w:t>
      </w:r>
      <w:proofErr w:type="spellEnd"/>
      <w:r w:rsidR="006F18D9">
        <w:t xml:space="preserve">. </w:t>
      </w:r>
      <w:r w:rsidR="00BA44FA">
        <w:t>(693-714)</w:t>
      </w:r>
    </w:p>
    <w:p w14:paraId="24B00338" w14:textId="6D9A00F4" w:rsidR="006F18D9" w:rsidRDefault="006F18D9" w:rsidP="00FA0DD9">
      <w:pPr>
        <w:pStyle w:val="ListParagraph"/>
        <w:numPr>
          <w:ilvl w:val="0"/>
          <w:numId w:val="1"/>
        </w:numPr>
        <w:rPr>
          <w:ins w:id="15" w:author="Frank Engel" w:date="2015-03-18T10:41:00Z"/>
        </w:rPr>
      </w:pPr>
      <w:r>
        <w:lastRenderedPageBreak/>
        <w:t xml:space="preserve">Should we be using a lookup table of </w:t>
      </w:r>
      <w:proofErr w:type="spellStart"/>
      <w:r>
        <w:t>stdev</w:t>
      </w:r>
      <w:proofErr w:type="spellEnd"/>
      <w:r>
        <w:t xml:space="preserve"> of single ping data from WRII for a range of </w:t>
      </w:r>
      <w:proofErr w:type="spellStart"/>
      <w:r>
        <w:t>configs</w:t>
      </w:r>
      <w:proofErr w:type="spellEnd"/>
      <w:r>
        <w:t xml:space="preserve"> (i.e. </w:t>
      </w:r>
      <w:proofErr w:type="spellStart"/>
      <w:r>
        <w:t>non standard</w:t>
      </w:r>
      <w:proofErr w:type="spellEnd"/>
      <w:r>
        <w:t xml:space="preserve"> bin sizes and different </w:t>
      </w:r>
      <w:proofErr w:type="spellStart"/>
      <w:r>
        <w:t>subpings</w:t>
      </w:r>
      <w:proofErr w:type="spellEnd"/>
      <w:r>
        <w:t xml:space="preserve"> in WM12)?  Seems more appropriate and more accurate to me.</w:t>
      </w:r>
      <w:r w:rsidR="00954FED">
        <w:t xml:space="preserve">  Most of our measurements will be mode 12 and very few will have 20 </w:t>
      </w:r>
      <w:proofErr w:type="spellStart"/>
      <w:r w:rsidR="00954FED">
        <w:t>subpings</w:t>
      </w:r>
      <w:proofErr w:type="spellEnd"/>
      <w:r w:rsidR="00954FED">
        <w:t>.</w:t>
      </w:r>
      <w:ins w:id="16" w:author="Frank Engel" w:date="2015-03-18T10:33:00Z">
        <w:r w:rsidR="00954FED">
          <w:t xml:space="preserve"> </w:t>
        </w:r>
        <w:r w:rsidR="002A712A">
          <w:t>FLE: Totally agree.</w:t>
        </w:r>
      </w:ins>
      <w:ins w:id="17" w:author="Frank Engel" w:date="2015-03-18T10:34:00Z">
        <w:r w:rsidR="002A712A">
          <w:t xml:space="preserve"> The current approach probably </w:t>
        </w:r>
      </w:ins>
      <w:ins w:id="18" w:author="Frank Engel" w:date="2015-03-18T10:38:00Z">
        <w:r w:rsidR="002A712A">
          <w:t>underestimates error for higher ping data</w:t>
        </w:r>
      </w:ins>
      <w:ins w:id="19" w:author="Frank Engel" w:date="2015-03-18T10:45:00Z">
        <w:r w:rsidR="00272A6D">
          <w:t xml:space="preserve"> (WP)</w:t>
        </w:r>
      </w:ins>
      <w:ins w:id="20" w:author="Frank Engel" w:date="2015-03-18T10:38:00Z">
        <w:r w:rsidR="002A712A">
          <w:t xml:space="preserve">, and is not accurate for </w:t>
        </w:r>
      </w:ins>
      <w:ins w:id="21" w:author="Frank Engel" w:date="2015-03-18T10:45:00Z">
        <w:r w:rsidR="00272A6D">
          <w:t xml:space="preserve">typical field application </w:t>
        </w:r>
        <w:proofErr w:type="spellStart"/>
        <w:r w:rsidR="00272A6D">
          <w:t>subpings</w:t>
        </w:r>
        <w:proofErr w:type="spellEnd"/>
        <w:r w:rsidR="00272A6D">
          <w:t xml:space="preserve"> (WO)</w:t>
        </w:r>
      </w:ins>
      <w:ins w:id="22" w:author="Frank Engel" w:date="2015-03-18T10:46:00Z">
        <w:r w:rsidR="00272A6D">
          <w:t>, which are usually less than 10 (or even 5)</w:t>
        </w:r>
      </w:ins>
      <w:ins w:id="23" w:author="Frank Engel" w:date="2015-03-18T10:38:00Z">
        <w:r w:rsidR="002A712A">
          <w:t>.</w:t>
        </w:r>
      </w:ins>
      <w:ins w:id="24" w:author="Frank Engel" w:date="2015-03-18T10:34:00Z">
        <w:r w:rsidR="002A712A">
          <w:t xml:space="preserve"> </w:t>
        </w:r>
      </w:ins>
      <w:ins w:id="25" w:author="Frank Engel" w:date="2015-03-18T10:33:00Z">
        <w:r w:rsidR="002A712A">
          <w:t xml:space="preserve"> </w:t>
        </w:r>
      </w:ins>
      <w:del w:id="26" w:author="Frank Engel" w:date="2015-03-18T10:33:00Z">
        <w:r w:rsidR="00954FED" w:rsidDel="002A712A">
          <w:delText xml:space="preserve">  </w:delText>
        </w:r>
        <w:r w:rsidDel="002A712A">
          <w:delText xml:space="preserve">  </w:delText>
        </w:r>
      </w:del>
      <w:del w:id="27" w:author="Frank Engel" w:date="2015-03-20T13:10:00Z">
        <w:r w:rsidR="00954FED">
          <w:delText xml:space="preserve"> </w:delText>
        </w:r>
        <w:r>
          <w:delText xml:space="preserve">  </w:delText>
        </w:r>
      </w:del>
    </w:p>
    <w:p w14:paraId="482385C1" w14:textId="77777777" w:rsidR="002A712A" w:rsidRDefault="002A712A">
      <w:pPr>
        <w:pStyle w:val="ListParagraph"/>
        <w:rPr>
          <w:ins w:id="28" w:author="Frank Engel" w:date="2015-03-20T13:10:00Z"/>
        </w:rPr>
        <w:pPrChange w:id="29" w:author="Frank Engel" w:date="2015-03-18T10:41:00Z">
          <w:pPr>
            <w:pStyle w:val="ListParagraph"/>
            <w:numPr>
              <w:numId w:val="1"/>
            </w:numPr>
            <w:ind w:hanging="360"/>
          </w:pPr>
        </w:pPrChange>
      </w:pPr>
    </w:p>
    <w:p w14:paraId="0F783CC2" w14:textId="77777777" w:rsidR="00BA44FA" w:rsidRDefault="00BA44FA" w:rsidP="00FA0DD9">
      <w:pPr>
        <w:pStyle w:val="ListParagraph"/>
        <w:numPr>
          <w:ilvl w:val="0"/>
          <w:numId w:val="1"/>
        </w:numPr>
      </w:pPr>
      <w:r>
        <w:t xml:space="preserve">Systematic velocity error is taken as the standard deviation of the error </w:t>
      </w:r>
      <w:proofErr w:type="gramStart"/>
      <w:r>
        <w:t>velocity ?</w:t>
      </w:r>
      <w:proofErr w:type="gramEnd"/>
      <w:r>
        <w:t xml:space="preserve"> (719-721)</w:t>
      </w:r>
    </w:p>
    <w:p w14:paraId="12BFA7E9" w14:textId="77777777" w:rsidR="00BA44FA" w:rsidRDefault="00BA44FA" w:rsidP="00FA0DD9">
      <w:pPr>
        <w:pStyle w:val="ListParagraph"/>
        <w:numPr>
          <w:ilvl w:val="0"/>
          <w:numId w:val="1"/>
        </w:numPr>
      </w:pPr>
      <w:r>
        <w:t>Bottom track boat speed error is taken as the standard deviation of the bottom track boat velocity (725).</w:t>
      </w:r>
    </w:p>
    <w:p w14:paraId="5D99496B" w14:textId="77777777" w:rsidR="00BA44FA" w:rsidRDefault="00BA44FA" w:rsidP="00FA0DD9">
      <w:pPr>
        <w:pStyle w:val="ListParagraph"/>
        <w:numPr>
          <w:ilvl w:val="0"/>
          <w:numId w:val="1"/>
        </w:numPr>
      </w:pPr>
      <w:r>
        <w:t>Depth error is taken as 2% (Simpson 2001</w:t>
      </w:r>
      <w:r w:rsidR="009E7240">
        <w:t xml:space="preserve">, </w:t>
      </w:r>
      <w:proofErr w:type="spellStart"/>
      <w:r w:rsidR="009E7240">
        <w:t>pg</w:t>
      </w:r>
      <w:proofErr w:type="spellEnd"/>
      <w:proofErr w:type="gramStart"/>
      <w:r w:rsidR="009E7240">
        <w:t>,.</w:t>
      </w:r>
      <w:proofErr w:type="gramEnd"/>
      <w:r w:rsidR="009E7240">
        <w:t xml:space="preserve"> 116</w:t>
      </w:r>
      <w:r>
        <w:t>) (727).</w:t>
      </w:r>
      <w:r w:rsidR="004225A2">
        <w:t xml:space="preserve">  This i</w:t>
      </w:r>
      <w:r w:rsidR="009E7240">
        <w:t xml:space="preserve">s 4% for an individual beam divided by </w:t>
      </w:r>
      <w:proofErr w:type="spellStart"/>
      <w:proofErr w:type="gramStart"/>
      <w:r w:rsidR="009E7240">
        <w:t>sqrt</w:t>
      </w:r>
      <w:proofErr w:type="spellEnd"/>
      <w:r w:rsidR="009E7240">
        <w:t>(</w:t>
      </w:r>
      <w:proofErr w:type="gramEnd"/>
      <w:r w:rsidR="009E7240">
        <w:t xml:space="preserve">4) for four beams.  The 4% comes from Joel </w:t>
      </w:r>
      <w:proofErr w:type="spellStart"/>
      <w:r w:rsidR="009E7240">
        <w:t>Gast</w:t>
      </w:r>
      <w:proofErr w:type="spellEnd"/>
      <w:r w:rsidR="00BD4CB9">
        <w:t xml:space="preserve"> (personal </w:t>
      </w:r>
      <w:proofErr w:type="spellStart"/>
      <w:r w:rsidR="00BD4CB9">
        <w:t>comm</w:t>
      </w:r>
      <w:proofErr w:type="spellEnd"/>
      <w:r w:rsidR="00BD4CB9">
        <w:t xml:space="preserve"> 1997)</w:t>
      </w:r>
      <w:r w:rsidR="009E7240">
        <w:t xml:space="preserve">.  </w:t>
      </w:r>
      <w:r w:rsidR="00C46427">
        <w:t>For an individual beam, I</w:t>
      </w:r>
      <w:r w:rsidR="009E7240">
        <w:t xml:space="preserve"> have read </w:t>
      </w:r>
      <w:r w:rsidR="00C46427">
        <w:t xml:space="preserve">1% +- 1cm in the </w:t>
      </w:r>
      <w:r w:rsidR="00BD4CB9">
        <w:t xml:space="preserve">latest </w:t>
      </w:r>
      <w:r w:rsidR="00C46427">
        <w:t xml:space="preserve">Rio specs (but no better than 5 cm total); 1% for the </w:t>
      </w:r>
      <w:proofErr w:type="spellStart"/>
      <w:r w:rsidR="00C46427">
        <w:t>streamPro</w:t>
      </w:r>
      <w:proofErr w:type="spellEnd"/>
      <w:r w:rsidR="00C46427">
        <w:t xml:space="preserve"> according to the </w:t>
      </w:r>
      <w:r w:rsidR="00BD4CB9">
        <w:t xml:space="preserve">latest </w:t>
      </w:r>
      <w:r w:rsidR="00C46427">
        <w:t>specs sheet.  Therefore, are we estimating high here?</w:t>
      </w:r>
      <w:r w:rsidR="004225A2">
        <w:t xml:space="preserve"> </w:t>
      </w:r>
    </w:p>
    <w:p w14:paraId="5CA27B6A" w14:textId="77777777" w:rsidR="00BA44FA" w:rsidRDefault="00BD4CB9" w:rsidP="00FA0DD9">
      <w:pPr>
        <w:pStyle w:val="ListParagraph"/>
        <w:numPr>
          <w:ilvl w:val="0"/>
          <w:numId w:val="1"/>
        </w:numPr>
      </w:pPr>
      <w:r>
        <w:t xml:space="preserve">Checks again for GPS on line 774 (did this already, do it once, and save the result, no </w:t>
      </w:r>
      <w:proofErr w:type="gramStart"/>
      <w:r>
        <w:t>need</w:t>
      </w:r>
      <w:proofErr w:type="gramEnd"/>
      <w:r>
        <w:t xml:space="preserve"> to run the expression again).</w:t>
      </w:r>
    </w:p>
    <w:p w14:paraId="606580C6" w14:textId="77777777" w:rsidR="00BD4CB9" w:rsidRDefault="00BD4CB9" w:rsidP="00FA0DD9">
      <w:pPr>
        <w:pStyle w:val="ListParagraph"/>
        <w:numPr>
          <w:ilvl w:val="0"/>
          <w:numId w:val="1"/>
        </w:numPr>
      </w:pPr>
      <w:r>
        <w:t xml:space="preserve">Computes Q using BT, VTG, and GGA (if GPS present) using Dave’s </w:t>
      </w:r>
      <w:proofErr w:type="spellStart"/>
      <w:r>
        <w:t>Discharge_sm.m</w:t>
      </w:r>
      <w:proofErr w:type="spellEnd"/>
      <w:r>
        <w:t xml:space="preserve"> routine.  This uses the TRDI method for Q.  Should we also include </w:t>
      </w:r>
      <w:proofErr w:type="spellStart"/>
      <w:r>
        <w:t>Qrev</w:t>
      </w:r>
      <w:proofErr w:type="spellEnd"/>
      <w:r>
        <w:t xml:space="preserve"> Q comp?</w:t>
      </w:r>
    </w:p>
    <w:p w14:paraId="310A2205" w14:textId="77777777" w:rsidR="008143D8" w:rsidRDefault="00BD4CB9" w:rsidP="00FA0DD9">
      <w:pPr>
        <w:pStyle w:val="ListParagraph"/>
        <w:numPr>
          <w:ilvl w:val="0"/>
          <w:numId w:val="1"/>
        </w:numPr>
      </w:pPr>
      <w:r>
        <w:t xml:space="preserve">Can clean up code (lines 788-1091) by initializing all vary* parameters to zero and only turning on ones to vary.  Right now she </w:t>
      </w:r>
      <w:r w:rsidR="008143D8">
        <w:t xml:space="preserve">sets every one for every case.  </w:t>
      </w:r>
    </w:p>
    <w:p w14:paraId="6CC7D77B" w14:textId="77777777" w:rsidR="008143D8" w:rsidRDefault="008143D8" w:rsidP="00FA0DD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MC_Data.m</w:t>
      </w:r>
      <w:proofErr w:type="spellEnd"/>
      <w:r>
        <w:t xml:space="preserve"> lines 289-294, she has nested loops that run for all ensembles and all cells below </w:t>
      </w:r>
      <w:proofErr w:type="spellStart"/>
      <w:r>
        <w:t>sidelobe</w:t>
      </w:r>
      <w:proofErr w:type="spellEnd"/>
      <w:r>
        <w:t xml:space="preserve"> to set them to </w:t>
      </w:r>
      <w:proofErr w:type="gramStart"/>
      <w:r>
        <w:t>nan</w:t>
      </w:r>
      <w:proofErr w:type="gramEnd"/>
      <w:r>
        <w:t xml:space="preserve">.  Can the matrix be initialized with nans and then populated with good data to keep from running this nested loop?  This nested loop runs for each of the 1000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  <w:r>
        <w:t xml:space="preserve"> simulations.  </w:t>
      </w:r>
    </w:p>
    <w:p w14:paraId="49A27654" w14:textId="77777777" w:rsidR="003714E7" w:rsidRDefault="003714E7" w:rsidP="00FA0DD9">
      <w:pPr>
        <w:pStyle w:val="ListParagraph"/>
        <w:numPr>
          <w:ilvl w:val="0"/>
          <w:numId w:val="1"/>
        </w:numPr>
      </w:pPr>
      <w:r>
        <w:t xml:space="preserve">Likewise, in </w:t>
      </w:r>
      <w:proofErr w:type="spellStart"/>
      <w:r>
        <w:t>MC_Data.m</w:t>
      </w:r>
      <w:proofErr w:type="spellEnd"/>
      <w:r>
        <w:t xml:space="preserve"> can we omit loops on lines 279 -283, 311-317, 319-328, 364-369, 376-391 which all loop through every ensemble for every MC simulation?  This may same considerable computational time.</w:t>
      </w:r>
    </w:p>
    <w:p w14:paraId="78A25CE3" w14:textId="15CF135C" w:rsidR="00BD4CB9" w:rsidRDefault="003714E7" w:rsidP="00FA0DD9">
      <w:pPr>
        <w:pStyle w:val="ListParagraph"/>
        <w:numPr>
          <w:ilvl w:val="0"/>
          <w:numId w:val="1"/>
        </w:numPr>
        <w:rPr>
          <w:del w:id="30" w:author="Frank Engel" w:date="2015-03-20T13:08:00Z"/>
        </w:rPr>
      </w:pPr>
      <w:proofErr w:type="spellStart"/>
      <w:r>
        <w:t>Discharge_sm.m</w:t>
      </w:r>
      <w:proofErr w:type="spellEnd"/>
      <w:r>
        <w:t xml:space="preserve"> also contains a number of loops that step through every ensemble.  </w:t>
      </w:r>
      <w:r w:rsidR="00BD4CB9">
        <w:t xml:space="preserve"> </w:t>
      </w:r>
      <w:r>
        <w:t>This is also run for every MC simulation</w:t>
      </w:r>
      <w:del w:id="31" w:author="Jackson, Patrick R." w:date="2015-03-20T13:10:00Z">
        <w:r>
          <w:delText>.</w:delText>
        </w:r>
      </w:del>
      <w:ins w:id="32" w:author="Jackson, Patrick R." w:date="2015-03-20T13:10:00Z">
        <w:r w:rsidR="0014584D">
          <w:t xml:space="preserve"> (1000 times) and for every reference (BT</w:t>
        </w:r>
        <w:proofErr w:type="gramStart"/>
        <w:r w:rsidR="0014584D">
          <w:t>,GGA,VTG</w:t>
        </w:r>
        <w:proofErr w:type="gramEnd"/>
        <w:r w:rsidR="0014584D">
          <w:t>)</w:t>
        </w:r>
        <w:r>
          <w:t>.</w:t>
        </w:r>
      </w:ins>
      <w:r>
        <w:t xml:space="preserve">  If we can reduce the computational time of the discharge computation by finding work </w:t>
      </w:r>
      <w:proofErr w:type="spellStart"/>
      <w:r>
        <w:t>arounds</w:t>
      </w:r>
      <w:proofErr w:type="spellEnd"/>
      <w:r>
        <w:t xml:space="preserve"> for the loops, then we will improve computational time. </w:t>
      </w:r>
    </w:p>
    <w:p w14:paraId="44266685" w14:textId="77777777" w:rsidR="00253AB7" w:rsidRDefault="00253AB7" w:rsidP="00253AB7">
      <w:pPr>
        <w:ind w:left="360"/>
        <w:rPr>
          <w:ins w:id="33" w:author="Frank Engel" w:date="2015-03-20T13:08:00Z"/>
        </w:rPr>
        <w:pPrChange w:id="34" w:author="Frank Engel" w:date="2015-03-20T13:08:00Z">
          <w:pPr>
            <w:pStyle w:val="ListParagraph"/>
            <w:numPr>
              <w:numId w:val="1"/>
            </w:numPr>
            <w:ind w:hanging="360"/>
          </w:pPr>
        </w:pPrChange>
      </w:pPr>
    </w:p>
    <w:p w14:paraId="07D271A5" w14:textId="5F73B13A" w:rsidR="003714E7" w:rsidRDefault="00253AB7" w:rsidP="00FA0DD9">
      <w:pPr>
        <w:pStyle w:val="ListParagraph"/>
        <w:numPr>
          <w:ilvl w:val="0"/>
          <w:numId w:val="1"/>
        </w:numPr>
        <w:rPr>
          <w:ins w:id="35" w:author="Jackson, Patrick R." w:date="2015-03-20T13:10:00Z"/>
        </w:rPr>
      </w:pPr>
      <w:ins w:id="36" w:author="Frank Engel" w:date="2015-03-20T13:08:00Z">
        <w:r>
          <w:t>.</w:t>
        </w:r>
      </w:ins>
      <w:ins w:id="37" w:author="Jackson, Patrick R." w:date="2015-03-20T13:10:00Z">
        <w:r w:rsidR="0014584D">
          <w:t xml:space="preserve">Her </w:t>
        </w:r>
        <w:proofErr w:type="spellStart"/>
        <w:r w:rsidR="0014584D">
          <w:t>Discharge_sm.m</w:t>
        </w:r>
        <w:proofErr w:type="spellEnd"/>
        <w:r w:rsidR="0014584D">
          <w:t xml:space="preserve"> gives complex numbers on occasion.  She did not take the time to figure out why.  This should be investigated.</w:t>
        </w:r>
      </w:ins>
    </w:p>
    <w:p w14:paraId="2F5E801D" w14:textId="77777777" w:rsidR="0014584D" w:rsidRDefault="0014584D" w:rsidP="00FA0DD9">
      <w:pPr>
        <w:pStyle w:val="ListParagraph"/>
        <w:numPr>
          <w:ilvl w:val="0"/>
          <w:numId w:val="1"/>
        </w:numPr>
        <w:rPr>
          <w:ins w:id="38" w:author="Jackson, Patrick R." w:date="2015-03-20T13:10:00Z"/>
        </w:rPr>
      </w:pPr>
      <w:ins w:id="39" w:author="Jackson, Patrick R." w:date="2015-03-20T13:10:00Z">
        <w:r>
          <w:t xml:space="preserve">Lines 1121-1175 of </w:t>
        </w:r>
        <w:proofErr w:type="spellStart"/>
        <w:r>
          <w:t>simulate_uncertainty.m</w:t>
        </w:r>
        <w:proofErr w:type="spellEnd"/>
        <w:r>
          <w:t xml:space="preserve"> plot the results of the simulations.  These can be removed or written to files in the event of batch processing.</w:t>
        </w:r>
      </w:ins>
    </w:p>
    <w:p w14:paraId="5765A2B7" w14:textId="7462F760" w:rsidR="0014584D" w:rsidRDefault="009A5891" w:rsidP="00253AB7">
      <w:pPr>
        <w:ind w:left="360"/>
        <w:pPrChange w:id="40" w:author="Frank Engel" w:date="2015-03-20T13:10:00Z">
          <w:pPr>
            <w:pStyle w:val="ListParagraph"/>
            <w:numPr>
              <w:numId w:val="1"/>
            </w:numPr>
            <w:ind w:hanging="360"/>
          </w:pPr>
        </w:pPrChange>
      </w:pPr>
      <w:ins w:id="41" w:author="Frank Engel" w:date="2015-03-20T13:08:00Z">
        <w:r>
          <w:t xml:space="preserve">FLE: There are many areas in the code where a more efficient use of </w:t>
        </w:r>
      </w:ins>
      <w:ins w:id="42" w:author="Frank Engel" w:date="2015-03-20T13:09:00Z">
        <w:r>
          <w:t>switches</w:t>
        </w:r>
      </w:ins>
      <w:ins w:id="43" w:author="Frank Engel" w:date="2015-03-20T13:08:00Z">
        <w:r>
          <w:t xml:space="preserve">, loops, and logical indexing can probably make huge differences in performance. </w:t>
        </w:r>
      </w:ins>
      <w:ins w:id="44" w:author="Frank Engel" w:date="2015-03-20T13:09:00Z">
        <w:r>
          <w:t>Judicious</w:t>
        </w:r>
      </w:ins>
      <w:ins w:id="45" w:author="Frank Engel" w:date="2015-03-20T13:08:00Z">
        <w:r>
          <w:t xml:space="preserve"> use of the code profiler will aid greatly in this proc</w:t>
        </w:r>
        <w:bookmarkStart w:id="46" w:name="_GoBack"/>
        <w:bookmarkEnd w:id="46"/>
        <w:r>
          <w:t>ess</w:t>
        </w:r>
      </w:ins>
    </w:p>
    <w:sectPr w:rsidR="0014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2AF"/>
    <w:multiLevelType w:val="hybridMultilevel"/>
    <w:tmpl w:val="B810E3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751AA0"/>
    <w:multiLevelType w:val="hybridMultilevel"/>
    <w:tmpl w:val="59C2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B0"/>
    <w:rsid w:val="001129F1"/>
    <w:rsid w:val="0014584D"/>
    <w:rsid w:val="0021020A"/>
    <w:rsid w:val="00253AB7"/>
    <w:rsid w:val="002707E6"/>
    <w:rsid w:val="00272A6D"/>
    <w:rsid w:val="002A712A"/>
    <w:rsid w:val="003714E7"/>
    <w:rsid w:val="004225A2"/>
    <w:rsid w:val="006F18D9"/>
    <w:rsid w:val="008143D8"/>
    <w:rsid w:val="0086457B"/>
    <w:rsid w:val="008A1384"/>
    <w:rsid w:val="008B345C"/>
    <w:rsid w:val="00954FED"/>
    <w:rsid w:val="009A5891"/>
    <w:rsid w:val="009E7240"/>
    <w:rsid w:val="00A22DF9"/>
    <w:rsid w:val="00AD1629"/>
    <w:rsid w:val="00AE1F1D"/>
    <w:rsid w:val="00BA44FA"/>
    <w:rsid w:val="00BD4CB9"/>
    <w:rsid w:val="00C14E5D"/>
    <w:rsid w:val="00C46427"/>
    <w:rsid w:val="00D42673"/>
    <w:rsid w:val="00E06126"/>
    <w:rsid w:val="00EF75B0"/>
    <w:rsid w:val="00F141D3"/>
    <w:rsid w:val="00FA0DD9"/>
    <w:rsid w:val="00FB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Patrick R.</dc:creator>
  <cp:lastModifiedBy>Frank Engel</cp:lastModifiedBy>
  <cp:revision>1</cp:revision>
  <dcterms:created xsi:type="dcterms:W3CDTF">2015-03-16T13:35:00Z</dcterms:created>
  <dcterms:modified xsi:type="dcterms:W3CDTF">2015-03-20T18:11:00Z</dcterms:modified>
</cp:coreProperties>
</file>